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4mwjmd8bng" w:id="0"/>
      <w:bookmarkEnd w:id="0"/>
      <w:r w:rsidDel="00000000" w:rsidR="00000000" w:rsidRPr="00000000">
        <w:rPr>
          <w:rtl w:val="0"/>
        </w:rPr>
        <w:t xml:space="preserve">How To Learn To Code</w:t>
      </w:r>
    </w:p>
    <w:p w:rsidR="00000000" w:rsidDel="00000000" w:rsidP="00000000" w:rsidRDefault="00000000" w:rsidRPr="00000000" w14:paraId="00000002">
      <w:pPr>
        <w:rPr/>
      </w:pPr>
      <w:r w:rsidDel="00000000" w:rsidR="00000000" w:rsidRPr="00000000">
        <w:rPr>
          <w:rtl w:val="0"/>
        </w:rPr>
        <w:t xml:space="preserve">Dernière review : par Pierre, le 18/03 à 11h30</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améliorer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Vous avez survécu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bon nom de marque est court”, et ça passera dans le header sur mobile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Votre slogan, mais attention à rester “politiquement correct” sur un vrai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color w:val="a5c261"/>
                <w:shd w:fill="2b2b2b" w:val="clear"/>
                <w:rPrChange w:author="Baptiste" w:id="0" w:date="2020-03-19T14:55:36Z">
                  <w:rPr>
                    <w:color w:val="a5c261"/>
                    <w:shd w:fill="2b2b2b" w:val="clear"/>
                  </w:rPr>
                </w:rPrChange>
              </w:rPr>
            </w:pPr>
            <w:r w:rsidDel="00000000" w:rsidR="00000000" w:rsidRPr="00000000">
              <w:rPr>
                <w:strike w:val="1"/>
                <w:color w:val="a5c261"/>
                <w:shd w:fill="2b2b2b" w:val="clear"/>
                <w:rtl w:val="0"/>
                <w:rPrChange w:author="Baptiste" w:id="0" w:date="2020-03-19T14:55:36Z">
                  <w:rPr>
                    <w:color w:val="a5c261"/>
                    <w:shd w:fill="2b2b2b" w:val="clear"/>
                  </w:rPr>
                </w:rPrChange>
              </w:rPr>
              <w:t xml:space="preserve">carouselExampleSlidesOnly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Change w:author="Baptiste" w:id="0" w:date="2020-03-19T14:55:36Z">
                  <w:rPr/>
                </w:rPrChange>
              </w:rPr>
            </w:pPr>
            <w:r w:rsidDel="00000000" w:rsidR="00000000" w:rsidRPr="00000000">
              <w:rPr>
                <w:strike w:val="1"/>
                <w:rtl w:val="0"/>
                <w:rPrChange w:author="Baptiste" w:id="0" w:date="2020-03-19T14:55:36Z">
                  <w:rPr/>
                </w:rPrChange>
              </w:rPr>
              <w:t xml:space="preserve">Id dupliqué, il est censé être 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C’est responsive + 1 pour les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Source code should be written in english (including comments and commit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C’est pluôt jojo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Change w:author="Baptiste" w:id="1" w:date="2020-03-19T15:08:34Z">
                  <w:rPr/>
                </w:rPrChange>
              </w:rPr>
            </w:pPr>
            <w:r w:rsidDel="00000000" w:rsidR="00000000" w:rsidRPr="00000000">
              <w:rPr>
                <w:strike w:val="1"/>
                <w:rtl w:val="0"/>
                <w:rPrChange w:author="Baptiste" w:id="1" w:date="2020-03-19T15:08:34Z">
                  <w:rPr/>
                </w:rPrChange>
              </w:rPr>
              <w:t xml:space="preserve">Variables css : attention à la sémantique du nommage, on ne devrait pas avoir du “orange”, mais plutôt “primary-color” ou quelque chose du style</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Sur la roadmap, c’est pas évident de savoir qu’il faut cliquer sur les points jaunes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 SVG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dans le README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Respect de la sémantique HTML (utilisation de &lt;header&gt;, &lt;main&gt;, &lt;footer&gt;, … plutôt que des &lt;div&gt;)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Change w:author="Baptiste" w:id="2" w:date="2020-03-19T15:16:20Z">
                  <w:rPr/>
                </w:rPrChange>
              </w:rPr>
            </w:pPr>
            <w:r w:rsidDel="00000000" w:rsidR="00000000" w:rsidRPr="00000000">
              <w:rPr>
                <w:strike w:val="1"/>
                <w:rtl w:val="0"/>
                <w:rPrChange w:author="Baptiste" w:id="2" w:date="2020-03-19T15:16:20Z">
                  <w:rPr/>
                </w:rPrChange>
              </w:rPr>
              <w:t xml:space="preserve">Manque les &lt;label&gt; sur le form, il faut toujours en mettre, quitte à les mettre en display: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Change w:author="Riri Zamor" w:id="3" w:date="2020-03-19T15:57:34Z">
                  <w:rPr/>
                </w:rPrChange>
              </w:rPr>
            </w:pPr>
            <w:r w:rsidDel="00000000" w:rsidR="00000000" w:rsidRPr="00000000">
              <w:rPr>
                <w:strike w:val="1"/>
                <w:rtl w:val="0"/>
                <w:rPrChange w:author="Riri Zamor" w:id="3" w:date="2020-03-19T15:57:34Z">
                  <w:rPr/>
                </w:rPrChange>
              </w:rPr>
              <w:t xml:space="preserve">attribut ‘alt’ sur les &lt;img&gt;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 votre HTML doit être valide </w:t>
            </w:r>
            <w:hyperlink r:id="rId6">
              <w:r w:rsidDel="00000000" w:rsidR="00000000" w:rsidRPr="00000000">
                <w:rPr>
                  <w:color w:val="1155cc"/>
                  <w:u w:val="single"/>
                  <w:rtl w:val="0"/>
                </w:rPr>
                <w:t xml:space="preserve">https://validator.w3.org/#validate_by_input</w:t>
              </w:r>
            </w:hyperlink>
            <w:r w:rsidDel="00000000" w:rsidR="00000000" w:rsidRPr="00000000">
              <w:rPr>
                <w:rtl w:val="0"/>
              </w:rPr>
              <w:br w:type="textWrapping"/>
              <w:t xml:space="preserve">(vous pouvez tout de même ignorer ce qui ne dépend pas de vous, exemple </w:t>
            </w:r>
            <w:r w:rsidDel="00000000" w:rsidR="00000000" w:rsidRPr="00000000">
              <w:rPr>
                <w:rFonts w:ascii="Courier New" w:cs="Courier New" w:eastAsia="Courier New" w:hAnsi="Courier New"/>
                <w:sz w:val="21"/>
                <w:szCs w:val="21"/>
                <w:shd w:fill="ffff80" w:val="clear"/>
                <w:rtl w:val="0"/>
              </w:rPr>
              <w:t xml:space="preserve">&lt;link href="https://fonts.googleapis.com/css?family=Montserrat+Subrayada|Roboto|Roboto+Condensed&amp;display=swap"</w:t>
            </w:r>
            <w:r w:rsidDel="00000000" w:rsidR="00000000" w:rsidRPr="00000000">
              <w:rPr>
                <w:rFonts w:ascii="Fira Mono" w:cs="Fira Mono" w:eastAsia="Fira Mono" w:hAnsi="Fira Mono"/>
                <w:color w:val="222222"/>
                <w:sz w:val="21"/>
                <w:szCs w:val="21"/>
                <w:shd w:fill="ffff80" w:val="clear"/>
                <w:rtl w:val="0"/>
              </w:rPr>
              <w:t xml:space="preserve">↩</w:t>
            </w:r>
            <w:r w:rsidDel="00000000" w:rsidR="00000000" w:rsidRPr="00000000">
              <w:rPr>
                <w:rFonts w:ascii="Courier New" w:cs="Courier New" w:eastAsia="Courier New" w:hAnsi="Courier New"/>
                <w:sz w:val="21"/>
                <w:szCs w:val="21"/>
                <w:shd w:fill="ffff80" w:val="clear"/>
                <w:rtl w:val="0"/>
              </w:rPr>
              <w:t xml:space="preserve">    rel="stylesheet"&gt;)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Présnetation finale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Très belle presentation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UI/UX good ! </w:t>
      </w:r>
    </w:p>
    <w:p w:rsidR="00000000" w:rsidDel="00000000" w:rsidP="00000000" w:rsidRDefault="00000000" w:rsidRPr="00000000" w14:paraId="00000020">
      <w:pPr>
        <w:pStyle w:val="Heading1"/>
        <w:rPr/>
      </w:pPr>
      <w:bookmarkStart w:colFirst="0" w:colLast="0" w:name="_kvcaajjdfuc7" w:id="1"/>
      <w:bookmarkEnd w:id="1"/>
      <w:r w:rsidDel="00000000" w:rsidR="00000000" w:rsidRPr="00000000">
        <w:rPr>
          <w:rtl w:val="0"/>
        </w:rPr>
        <w:t xml:space="preserve">To Do Lyon</w:t>
      </w:r>
    </w:p>
    <w:p w:rsidR="00000000" w:rsidDel="00000000" w:rsidP="00000000" w:rsidRDefault="00000000" w:rsidRPr="00000000" w14:paraId="00000021">
      <w:pPr>
        <w:rPr/>
      </w:pPr>
      <w:r w:rsidDel="00000000" w:rsidR="00000000" w:rsidRPr="00000000">
        <w:rPr>
          <w:rtl w:val="0"/>
        </w:rPr>
        <w:t xml:space="preserve">Dernière review : par Pierre, le 18/03 à 12h52</w:t>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Cool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A améliorer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Vous avez survécu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Source code should be written in english (including comments and commit messages)</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Nom de marque avec jeu de mots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trike w:val="1"/>
              </w:rPr>
            </w:pPr>
            <w:r w:rsidDel="00000000" w:rsidR="00000000" w:rsidRPr="00000000">
              <w:rPr>
                <w:strike w:val="1"/>
                <w:rtl w:val="0"/>
              </w:rPr>
              <w:t xml:space="preserve">les assets ne se chargent pas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Intégration d’une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Meta description cool mais doit être écrit avec des minuscules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Galerie d’images animée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drawing>
                <wp:inline distB="114300" distT="114300" distL="114300" distR="114300">
                  <wp:extent cx="2838450" cy="2578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2578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C’est globalement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Tout votre HTML doit être valide </w:t>
            </w:r>
            <w:hyperlink r:id="rId8">
              <w:r w:rsidDel="00000000" w:rsidR="00000000" w:rsidRPr="00000000">
                <w:rPr>
                  <w:color w:val="1155cc"/>
                  <w:u w:val="single"/>
                  <w:rtl w:val="0"/>
                </w:rPr>
                <w:t xml:space="preserve">https://validator.w3.org/#validate_by_input</w:t>
              </w:r>
            </w:hyperlink>
            <w:r w:rsidDel="00000000" w:rsidR="00000000" w:rsidRPr="00000000">
              <w:rPr>
                <w:rtl w:val="0"/>
              </w:rPr>
              <w:br w:type="textWrapping"/>
              <w:t xml:space="preserve">(vous pouvez tout de même ignorer ce qui ne dépend pas de vous, exemple </w:t>
            </w:r>
            <w:r w:rsidDel="00000000" w:rsidR="00000000" w:rsidRPr="00000000">
              <w:rPr>
                <w:rFonts w:ascii="Courier New" w:cs="Courier New" w:eastAsia="Courier New" w:hAnsi="Courier New"/>
                <w:sz w:val="21"/>
                <w:szCs w:val="21"/>
                <w:shd w:fill="ffff80" w:val="clear"/>
                <w:rtl w:val="0"/>
              </w:rPr>
              <w:t xml:space="preserve">&lt;link href="https://fonts.googleapis.com/css?family=Montserrat+Subrayada|Roboto|Roboto+Condensed&amp;display=swap"</w:t>
            </w:r>
            <w:r w:rsidDel="00000000" w:rsidR="00000000" w:rsidRPr="00000000">
              <w:rPr>
                <w:rFonts w:ascii="Fira Mono" w:cs="Fira Mono" w:eastAsia="Fira Mono" w:hAnsi="Fira Mono"/>
                <w:color w:val="222222"/>
                <w:sz w:val="21"/>
                <w:szCs w:val="21"/>
                <w:shd w:fill="ffff80" w:val="clear"/>
                <w:rtl w:val="0"/>
              </w:rPr>
              <w:t xml:space="preserve">↩</w:t>
            </w:r>
            <w:r w:rsidDel="00000000" w:rsidR="00000000" w:rsidRPr="00000000">
              <w:rPr>
                <w:rFonts w:ascii="Courier New" w:cs="Courier New" w:eastAsia="Courier New" w:hAnsi="Courier New"/>
                <w:sz w:val="21"/>
                <w:szCs w:val="21"/>
                <w:shd w:fill="ffff80" w:val="clear"/>
                <w:rtl w:val="0"/>
              </w:rPr>
              <w:t xml:space="preserve">    rel="stylesheet"&gt;)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Respect de la sémantique HTML (utilisation de &lt;header&gt;, &lt;main&gt;, &lt;footer&gt;, … plutôt que des &lt;div&gt;)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Dans la galerie, certaines images sont déformées quand on change la taille d’écran. Idée : garder toujours le même ratio et mettre des “bandes noires” sur les côtés pour éviter une déformation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Intégration méteo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Rien dans le README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Logo pas mal, design original (polices custom,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1847850" cy="20478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7850" cy="20478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Erreurs de validation css </w:t>
            </w:r>
            <w:hyperlink r:id="rId10">
              <w:r w:rsidDel="00000000" w:rsidR="00000000" w:rsidRPr="00000000">
                <w:rPr>
                  <w:color w:val="1155cc"/>
                  <w:u w:val="single"/>
                  <w:rtl w:val="0"/>
                </w:rPr>
                <w:t xml:space="preserve">https://jigsaw.w3.org/css-validator/#validate_by_input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Les liens “on te parle de nous” et “sondage” ne mènent vers rien</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Présentation finale :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La présentation est jolie !</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Présentation et justifications des choix</w:t>
      </w:r>
    </w:p>
    <w:p w:rsidR="00000000" w:rsidDel="00000000" w:rsidP="00000000" w:rsidRDefault="00000000" w:rsidRPr="00000000" w14:paraId="0000003D">
      <w:pPr>
        <w:pStyle w:val="Heading1"/>
        <w:rPr/>
      </w:pPr>
      <w:bookmarkStart w:colFirst="0" w:colLast="0" w:name="_juya7nsqru3h" w:id="2"/>
      <w:bookmarkEnd w:id="2"/>
      <w:r w:rsidDel="00000000" w:rsidR="00000000" w:rsidRPr="00000000">
        <w:rPr>
          <w:rtl w:val="0"/>
        </w:rPr>
        <w:t xml:space="preserve">Voyager </w:t>
      </w:r>
    </w:p>
    <w:p w:rsidR="00000000" w:rsidDel="00000000" w:rsidP="00000000" w:rsidRDefault="00000000" w:rsidRPr="00000000" w14:paraId="0000003E">
      <w:pPr>
        <w:rPr/>
      </w:pPr>
      <w:r w:rsidDel="00000000" w:rsidR="00000000" w:rsidRPr="00000000">
        <w:rPr>
          <w:rtl w:val="0"/>
        </w:rPr>
        <w:t xml:space="preserve">Dernière review : par Pierre, le 18/03 à 13h14</w:t>
      </w:r>
    </w:p>
    <w:p w:rsidR="00000000" w:rsidDel="00000000" w:rsidP="00000000" w:rsidRDefault="00000000" w:rsidRPr="00000000" w14:paraId="0000003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Cool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A améliorer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Vous avez survécu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del w:author="Mickael Thely" w:id="4" w:date="2020-03-19T15:07:29Z">
              <w:r w:rsidDel="00000000" w:rsidR="00000000" w:rsidRPr="00000000">
                <w:rPr>
                  <w:rtl w:val="0"/>
                </w:rPr>
                <w:delText xml:space="preserve">Pas de README</w:delText>
              </w:r>
            </w:del>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C’est globalement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trike w:val="1"/>
              </w:rPr>
            </w:pPr>
            <w:r w:rsidDel="00000000" w:rsidR="00000000" w:rsidRPr="00000000">
              <w:rPr>
                <w:strike w:val="1"/>
                <w:rtl w:val="0"/>
              </w:rPr>
              <w:t xml:space="preserve">Retirer le code mort en commentaires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favicon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Tout votre HTML doit être valide </w:t>
            </w:r>
            <w:hyperlink r:id="rId11">
              <w:r w:rsidDel="00000000" w:rsidR="00000000" w:rsidRPr="00000000">
                <w:rPr>
                  <w:color w:val="1155cc"/>
                  <w:u w:val="single"/>
                  <w:rtl w:val="0"/>
                </w:rPr>
                <w:t xml:space="preserve">https://validator.w3.org/#validate_by_input</w:t>
              </w:r>
            </w:hyperlink>
            <w:r w:rsidDel="00000000" w:rsidR="00000000" w:rsidRPr="00000000">
              <w:rPr>
                <w:rtl w:val="0"/>
              </w:rPr>
              <w:br w:type="textWrapping"/>
              <w:t xml:space="preserve">(vous pouvez tout de même ignorer ce qui ne dépend pas de vous, exemple </w:t>
            </w:r>
            <w:r w:rsidDel="00000000" w:rsidR="00000000" w:rsidRPr="00000000">
              <w:rPr>
                <w:rFonts w:ascii="Courier New" w:cs="Courier New" w:eastAsia="Courier New" w:hAnsi="Courier New"/>
                <w:sz w:val="21"/>
                <w:szCs w:val="21"/>
                <w:shd w:fill="ffff80" w:val="clear"/>
                <w:rtl w:val="0"/>
              </w:rPr>
              <w:t xml:space="preserve">&lt;link href="https://fonts.googleapis.com/css?family=Montserrat+Subrayada|Roboto|Roboto+Condensed&amp;display=swap"</w:t>
            </w:r>
            <w:r w:rsidDel="00000000" w:rsidR="00000000" w:rsidRPr="00000000">
              <w:rPr>
                <w:rFonts w:ascii="Fira Mono" w:cs="Fira Mono" w:eastAsia="Fira Mono" w:hAnsi="Fira Mono"/>
                <w:color w:val="222222"/>
                <w:sz w:val="21"/>
                <w:szCs w:val="21"/>
                <w:shd w:fill="ffff80" w:val="clear"/>
                <w:rtl w:val="0"/>
              </w:rPr>
              <w:t xml:space="preserve">↩</w:t>
            </w:r>
            <w:r w:rsidDel="00000000" w:rsidR="00000000" w:rsidRPr="00000000">
              <w:rPr>
                <w:rFonts w:ascii="Courier New" w:cs="Courier New" w:eastAsia="Courier New" w:hAnsi="Courier New"/>
                <w:sz w:val="21"/>
                <w:szCs w:val="21"/>
                <w:shd w:fill="ffff80" w:val="clear"/>
                <w:rtl w:val="0"/>
              </w:rPr>
              <w:t xml:space="preserve">    rel="stylesheet"&gt;)</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Plutot jojo dans l’ensemble, logo 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del w:author="Mickael Thely" w:id="5" w:date="2020-03-19T15:34:30Z">
              <w:r w:rsidDel="00000000" w:rsidR="00000000" w:rsidRPr="00000000">
                <w:rPr>
                  <w:rtl w:val="0"/>
                </w:rPr>
                <w:delText xml:space="preserve">Erreurs de validation css </w:delText>
              </w:r>
              <w:r w:rsidDel="00000000" w:rsidR="00000000" w:rsidRPr="00000000">
                <w:fldChar w:fldCharType="begin"/>
              </w:r>
              <w:r w:rsidDel="00000000" w:rsidR="00000000" w:rsidRPr="00000000">
                <w:delInstrText xml:space="preserve">HYPERLINK "https://jigsaw.w3.org/css-validator/#validate_by_input"</w:delInstrText>
              </w:r>
              <w:r w:rsidDel="00000000" w:rsidR="00000000" w:rsidRPr="00000000">
                <w:fldChar w:fldCharType="separate"/>
              </w:r>
              <w:r w:rsidDel="00000000" w:rsidR="00000000" w:rsidRPr="00000000">
                <w:rPr>
                  <w:color w:val="1155cc"/>
                  <w:u w:val="single"/>
                  <w:rtl w:val="0"/>
                </w:rPr>
                <w:delText xml:space="preserve">https://jigsaw.w3.org/css-validator/#validate_by_input</w:delText>
              </w:r>
              <w:r w:rsidDel="00000000" w:rsidR="00000000" w:rsidRPr="00000000">
                <w:fldChar w:fldCharType="end"/>
              </w:r>
              <w:r w:rsidDel="00000000" w:rsidR="00000000" w:rsidRPr="00000000">
                <w:rPr>
                  <w:rtl w:val="0"/>
                </w:rPr>
                <w:delText xml:space="preserve"> dans certains fichiers (ignorer erreurs sur les variables)</w:delText>
              </w:r>
            </w:del>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Respect de la sémantique HTML (utilisation de &lt;header&gt;, &lt;main&gt;, &lt;footer&gt;, … plutôt que des &lt;div&gt;)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del w:author="Mickael Thely" w:id="6" w:date="2020-03-19T15:15:48Z">
              <w:r w:rsidDel="00000000" w:rsidR="00000000" w:rsidRPr="00000000">
                <w:rPr>
                  <w:rtl w:val="0"/>
                </w:rPr>
                <w:delText xml:space="preserve">Certains liens dans le footer ne mènent vers rien</w:delText>
              </w:r>
            </w:del>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Logo, curseur custom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Curiosité pour le 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Utilisation des variables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Presque tout le code est rédigé en anglais (commentaires, messages de commit,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Présentation finale: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Présentation assez jolie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Présentation assez fluide</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Utilisation de maquettes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Lorem ipsum </w:t>
      </w:r>
    </w:p>
    <w:p w:rsidR="00000000" w:rsidDel="00000000" w:rsidP="00000000" w:rsidRDefault="00000000" w:rsidRPr="00000000" w14:paraId="0000005A">
      <w:pPr>
        <w:pStyle w:val="Heading1"/>
        <w:rPr/>
      </w:pPr>
      <w:bookmarkStart w:colFirst="0" w:colLast="0" w:name="_a81jfeyay4x4" w:id="3"/>
      <w:bookmarkEnd w:id="3"/>
      <w:r w:rsidDel="00000000" w:rsidR="00000000" w:rsidRPr="00000000">
        <w:rPr>
          <w:rtl w:val="0"/>
        </w:rPr>
        <w:t xml:space="preserve">Golden retro (retro invaders)</w:t>
      </w:r>
    </w:p>
    <w:p w:rsidR="00000000" w:rsidDel="00000000" w:rsidP="00000000" w:rsidRDefault="00000000" w:rsidRPr="00000000" w14:paraId="0000005B">
      <w:pPr>
        <w:rPr/>
      </w:pPr>
      <w:r w:rsidDel="00000000" w:rsidR="00000000" w:rsidRPr="00000000">
        <w:rPr>
          <w:rtl w:val="0"/>
        </w:rPr>
        <w:t xml:space="preserve">Dernière review : par Matthieu, le 18/03 à 12h13</w:t>
      </w:r>
    </w:p>
    <w:p w:rsidR="00000000" w:rsidDel="00000000" w:rsidP="00000000" w:rsidRDefault="00000000" w:rsidRPr="00000000" w14:paraId="0000005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Cool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 améliorer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Vous avez survécu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Plutot jojo dans l’ensemble, design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Intégration videos 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Code a peu pres bien indenté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Fichiers css et html dans le meme dossier (lorsqu on a beaucoup de fichiers comme c est le cas pour vous, on essaie de les stocker dans des dossiers specifiques pour s y retrouber ;) ex : css/, js/, fonts/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Le script js pour le burger menu est present sur toutes vos pages html en fin de fichier.. Il aurait été préférable de le stocker dans un fichier burger.js et de l'inclure sur toutes vos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Contact.html : les labels du formulaires ne sont pas explicites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CSS: vous avez un fichier / page alors que du code css se repete d un fichier a l autre, Pour le CSS commun faites en sorte de le stocker dans un fichier main.css par exemple et de l inclure sur toutes vos pages, pour ne garder dans les fichiers css specifiques que le css propre a la page en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Votre fichier header.html n est jamais utilisé … cela ne sert a rien de le versionner (de meme pour le header.css et header.js du coup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Présentation finale :</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Coquille sur le mot Trello</w:t>
      </w:r>
    </w:p>
    <w:p w:rsidR="00000000" w:rsidDel="00000000" w:rsidP="00000000" w:rsidRDefault="00000000" w:rsidRPr="00000000" w14:paraId="00000076">
      <w:pPr>
        <w:pStyle w:val="Heading1"/>
        <w:rPr/>
      </w:pPr>
      <w:bookmarkStart w:colFirst="0" w:colLast="0" w:name="_94upy5lf7bot" w:id="4"/>
      <w:bookmarkEnd w:id="4"/>
      <w:r w:rsidDel="00000000" w:rsidR="00000000" w:rsidRPr="00000000">
        <w:rPr>
          <w:rtl w:val="0"/>
        </w:rPr>
        <w:t xml:space="preserve">Agence GOT</w:t>
      </w:r>
    </w:p>
    <w:p w:rsidR="00000000" w:rsidDel="00000000" w:rsidP="00000000" w:rsidRDefault="00000000" w:rsidRPr="00000000" w14:paraId="00000077">
      <w:pPr>
        <w:rPr/>
      </w:pPr>
      <w:r w:rsidDel="00000000" w:rsidR="00000000" w:rsidRPr="00000000">
        <w:rPr>
          <w:rtl w:val="0"/>
        </w:rPr>
        <w:t xml:space="preserve">Dernière review : par Matthieu, le 18/03 à 11h56</w:t>
      </w:r>
    </w:p>
    <w:p w:rsidR="00000000" w:rsidDel="00000000" w:rsidP="00000000" w:rsidRDefault="00000000" w:rsidRPr="00000000" w14:paraId="0000007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Cool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A améliorer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Vous avez survécu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2514600" cy="16668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14600" cy="1666875"/>
                          </a:xfrm>
                          <a:prstGeom prst="rect"/>
                          <a:ln/>
                        </pic:spPr>
                      </pic:pic>
                    </a:graphicData>
                  </a:graphic>
                </wp:inline>
              </w:drawing>
            </w: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Intégration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Source code should be written in english (including comments and commit messages)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Être curieux du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Dans le JS : identation, espacements assignations, </w:t>
            </w:r>
          </w:p>
          <w:p w:rsidR="00000000" w:rsidDel="00000000" w:rsidP="00000000" w:rsidRDefault="00000000" w:rsidRPr="00000000" w14:paraId="00000081">
            <w:pPr>
              <w:widowControl w:val="0"/>
              <w:spacing w:line="240" w:lineRule="auto"/>
              <w:rPr>
                <w:color w:val="f8f8f2"/>
                <w:shd w:fill="282a36" w:val="clear"/>
              </w:rPr>
            </w:pPr>
            <w:r w:rsidDel="00000000" w:rsidR="00000000" w:rsidRPr="00000000">
              <w:rPr>
                <w:color w:val="ff79c6"/>
                <w:shd w:fill="282a36" w:val="clear"/>
                <w:rtl w:val="0"/>
              </w:rPr>
              <w:t xml:space="preserve">var </w:t>
            </w:r>
            <w:r w:rsidDel="00000000" w:rsidR="00000000" w:rsidRPr="00000000">
              <w:rPr>
                <w:color w:val="f8f8f2"/>
                <w:shd w:fill="282a36" w:val="clear"/>
                <w:rtl w:val="0"/>
              </w:rPr>
              <w:t xml:space="preserve">imgs</w:t>
            </w:r>
            <w:r w:rsidDel="00000000" w:rsidR="00000000" w:rsidRPr="00000000">
              <w:rPr>
                <w:color w:val="ff79c6"/>
                <w:shd w:fill="282a36" w:val="clear"/>
                <w:rtl w:val="0"/>
              </w:rPr>
              <w:t xml:space="preserve">=</w:t>
            </w:r>
            <w:r w:rsidDel="00000000" w:rsidR="00000000" w:rsidRPr="00000000">
              <w:rPr>
                <w:color w:val="f8f8f2"/>
                <w:shd w:fill="282a36" w:val="clear"/>
                <w:rtl w:val="0"/>
              </w:rPr>
              <w:t xml:space="preserve">[];</w:t>
            </w:r>
          </w:p>
          <w:p w:rsidR="00000000" w:rsidDel="00000000" w:rsidP="00000000" w:rsidRDefault="00000000" w:rsidRPr="00000000" w14:paraId="00000082">
            <w:pPr>
              <w:widowControl w:val="0"/>
              <w:spacing w:line="240" w:lineRule="auto"/>
              <w:rPr>
                <w:color w:val="f8f8f2"/>
                <w:shd w:fill="282a36" w:val="clear"/>
              </w:rPr>
            </w:pPr>
            <w:r w:rsidDel="00000000" w:rsidR="00000000" w:rsidRPr="00000000">
              <w:rPr>
                <w:rtl w:val="0"/>
              </w:rPr>
            </w:r>
          </w:p>
          <w:p w:rsidR="00000000" w:rsidDel="00000000" w:rsidP="00000000" w:rsidRDefault="00000000" w:rsidRPr="00000000" w14:paraId="00000083">
            <w:pPr>
              <w:widowControl w:val="0"/>
              <w:spacing w:line="240" w:lineRule="auto"/>
              <w:rPr>
                <w:color w:val="f8f8f2"/>
                <w:shd w:fill="282a36" w:val="clear"/>
              </w:rPr>
            </w:pPr>
            <w:r w:rsidDel="00000000" w:rsidR="00000000" w:rsidRPr="00000000">
              <w:rPr>
                <w:color w:val="f8f8f2"/>
                <w:shd w:fill="282a36" w:val="clear"/>
                <w:rtl w:val="0"/>
              </w:rPr>
              <w:t xml:space="preserve">imgs[</w:t>
            </w:r>
            <w:r w:rsidDel="00000000" w:rsidR="00000000" w:rsidRPr="00000000">
              <w:rPr>
                <w:color w:val="bd93f9"/>
                <w:shd w:fill="282a36" w:val="clear"/>
                <w:rtl w:val="0"/>
              </w:rPr>
              <w:t xml:space="preserve">0</w:t>
            </w:r>
            <w:r w:rsidDel="00000000" w:rsidR="00000000" w:rsidRPr="00000000">
              <w:rPr>
                <w:color w:val="f8f8f2"/>
                <w:shd w:fill="282a36" w:val="clear"/>
                <w:rtl w:val="0"/>
              </w:rPr>
              <w:t xml:space="preserve">]</w:t>
            </w:r>
            <w:r w:rsidDel="00000000" w:rsidR="00000000" w:rsidRPr="00000000">
              <w:rPr>
                <w:color w:val="ff79c6"/>
                <w:shd w:fill="282a36" w:val="clear"/>
                <w:rtl w:val="0"/>
              </w:rPr>
              <w:t xml:space="preserve">=</w:t>
            </w:r>
            <w:r w:rsidDel="00000000" w:rsidR="00000000" w:rsidRPr="00000000">
              <w:rPr>
                <w:color w:val="f1fa8c"/>
                <w:shd w:fill="282a36" w:val="clear"/>
                <w:rtl w:val="0"/>
              </w:rPr>
              <w:t xml:space="preserve">'</w:t>
            </w:r>
            <w:r w:rsidDel="00000000" w:rsidR="00000000" w:rsidRPr="00000000">
              <w:rPr>
                <w:color w:val="808080"/>
                <w:shd w:fill="282a36" w:val="clear"/>
                <w:rtl w:val="0"/>
              </w:rPr>
              <w:t xml:space="preserve">https://static.hitek.fr/img/actualite/2017/01/13/fb_the-wall-from-the-south.jpg</w:t>
            </w:r>
            <w:r w:rsidDel="00000000" w:rsidR="00000000" w:rsidRPr="00000000">
              <w:rPr>
                <w:color w:val="f1fa8c"/>
                <w:shd w:fill="282a36" w:val="clear"/>
                <w:rtl w:val="0"/>
              </w:rPr>
              <w:t xml:space="preserve">'</w:t>
            </w:r>
            <w:r w:rsidDel="00000000" w:rsidR="00000000" w:rsidRPr="00000000">
              <w:rPr>
                <w:color w:val="f8f8f2"/>
                <w:shd w:fill="282a36" w:val="clear"/>
                <w:rtl w:val="0"/>
              </w:rPr>
              <w:t xml:space="preserve">;</w:t>
            </w:r>
          </w:p>
          <w:p w:rsidR="00000000" w:rsidDel="00000000" w:rsidP="00000000" w:rsidRDefault="00000000" w:rsidRPr="00000000" w14:paraId="00000084">
            <w:pPr>
              <w:widowControl w:val="0"/>
              <w:spacing w:line="240" w:lineRule="auto"/>
              <w:rPr>
                <w:color w:val="f8f8f2"/>
                <w:shd w:fill="282a36" w:val="clear"/>
              </w:rPr>
            </w:pPr>
            <w:r w:rsidDel="00000000" w:rsidR="00000000" w:rsidRPr="00000000">
              <w:rPr>
                <w:color w:val="f8f8f2"/>
                <w:shd w:fill="282a36" w:val="clear"/>
                <w:rtl w:val="0"/>
              </w:rPr>
              <w:t xml:space="preserve">imgs[</w:t>
            </w:r>
            <w:r w:rsidDel="00000000" w:rsidR="00000000" w:rsidRPr="00000000">
              <w:rPr>
                <w:color w:val="bd93f9"/>
                <w:shd w:fill="282a36" w:val="clear"/>
                <w:rtl w:val="0"/>
              </w:rPr>
              <w:t xml:space="preserve">1</w:t>
            </w:r>
            <w:r w:rsidDel="00000000" w:rsidR="00000000" w:rsidRPr="00000000">
              <w:rPr>
                <w:color w:val="f8f8f2"/>
                <w:shd w:fill="282a36" w:val="clear"/>
                <w:rtl w:val="0"/>
              </w:rPr>
              <w:t xml:space="preserve">]</w:t>
            </w:r>
            <w:r w:rsidDel="00000000" w:rsidR="00000000" w:rsidRPr="00000000">
              <w:rPr>
                <w:color w:val="ff79c6"/>
                <w:shd w:fill="282a36" w:val="clear"/>
                <w:rtl w:val="0"/>
              </w:rPr>
              <w:t xml:space="preserve">=</w:t>
            </w:r>
            <w:r w:rsidDel="00000000" w:rsidR="00000000" w:rsidRPr="00000000">
              <w:rPr>
                <w:color w:val="f1fa8c"/>
                <w:shd w:fill="282a36" w:val="clear"/>
                <w:rtl w:val="0"/>
              </w:rPr>
              <w:t xml:space="preserve">'</w:t>
            </w:r>
            <w:r w:rsidDel="00000000" w:rsidR="00000000" w:rsidRPr="00000000">
              <w:rPr>
                <w:color w:val="808080"/>
                <w:shd w:fill="282a36" w:val="clear"/>
                <w:rtl w:val="0"/>
              </w:rPr>
              <w:t xml:space="preserve">https://www.businessinsider.fr/content/uploads/2019/04/s05e06_-_kings_landing-785x588.jpg</w:t>
            </w:r>
            <w:r w:rsidDel="00000000" w:rsidR="00000000" w:rsidRPr="00000000">
              <w:rPr>
                <w:color w:val="f1fa8c"/>
                <w:shd w:fill="282a36" w:val="clear"/>
                <w:rtl w:val="0"/>
              </w:rPr>
              <w:t xml:space="preserve">'</w:t>
            </w:r>
            <w:r w:rsidDel="00000000" w:rsidR="00000000" w:rsidRPr="00000000">
              <w:rPr>
                <w:color w:val="f8f8f2"/>
                <w:shd w:fill="282a36" w:val="clear"/>
                <w:rtl w:val="0"/>
              </w:rPr>
              <w:t xml:space="preserve">;</w:t>
            </w:r>
          </w:p>
          <w:p w:rsidR="00000000" w:rsidDel="00000000" w:rsidP="00000000" w:rsidRDefault="00000000" w:rsidRPr="00000000" w14:paraId="00000085">
            <w:pPr>
              <w:widowControl w:val="0"/>
              <w:spacing w:line="240" w:lineRule="auto"/>
              <w:rPr>
                <w:color w:val="f8f8f2"/>
                <w:shd w:fill="282a36" w:val="clear"/>
              </w:rPr>
            </w:pPr>
            <w:r w:rsidDel="00000000" w:rsidR="00000000" w:rsidRPr="00000000">
              <w:rPr>
                <w:color w:val="f8f8f2"/>
                <w:shd w:fill="282a36" w:val="clear"/>
                <w:rtl w:val="0"/>
              </w:rPr>
              <w:t xml:space="preserve">imgs[</w:t>
            </w:r>
            <w:r w:rsidDel="00000000" w:rsidR="00000000" w:rsidRPr="00000000">
              <w:rPr>
                <w:color w:val="bd93f9"/>
                <w:shd w:fill="282a36" w:val="clear"/>
                <w:rtl w:val="0"/>
              </w:rPr>
              <w:t xml:space="preserve">2</w:t>
            </w:r>
            <w:r w:rsidDel="00000000" w:rsidR="00000000" w:rsidRPr="00000000">
              <w:rPr>
                <w:color w:val="f8f8f2"/>
                <w:shd w:fill="282a36" w:val="clear"/>
                <w:rtl w:val="0"/>
              </w:rPr>
              <w:t xml:space="preserve">]</w:t>
            </w:r>
            <w:r w:rsidDel="00000000" w:rsidR="00000000" w:rsidRPr="00000000">
              <w:rPr>
                <w:color w:val="ff79c6"/>
                <w:shd w:fill="282a36" w:val="clear"/>
                <w:rtl w:val="0"/>
              </w:rPr>
              <w:t xml:space="preserve">=</w:t>
            </w:r>
            <w:r w:rsidDel="00000000" w:rsidR="00000000" w:rsidRPr="00000000">
              <w:rPr>
                <w:color w:val="f1fa8c"/>
                <w:shd w:fill="282a36" w:val="clear"/>
                <w:rtl w:val="0"/>
              </w:rPr>
              <w:t xml:space="preserve">'</w:t>
            </w:r>
            <w:r w:rsidDel="00000000" w:rsidR="00000000" w:rsidRPr="00000000">
              <w:rPr>
                <w:color w:val="808080"/>
                <w:shd w:fill="282a36" w:val="clear"/>
                <w:rtl w:val="0"/>
              </w:rPr>
              <w:t xml:space="preserve">https://i.pinimg.com/originals/4e/e7/fe/4ee7fe4a81fe5a9b77a0d3459886bd7d.jpg</w:t>
            </w:r>
            <w:r w:rsidDel="00000000" w:rsidR="00000000" w:rsidRPr="00000000">
              <w:rPr>
                <w:color w:val="f1fa8c"/>
                <w:shd w:fill="282a36" w:val="clear"/>
                <w:rtl w:val="0"/>
              </w:rPr>
              <w:t xml:space="preserve">'</w:t>
            </w:r>
            <w:r w:rsidDel="00000000" w:rsidR="00000000" w:rsidRPr="00000000">
              <w:rPr>
                <w:color w:val="f8f8f2"/>
                <w:shd w:fill="282a36" w:val="clear"/>
                <w:rtl w:val="0"/>
              </w:rPr>
              <w:t xml:space="preserve">;</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devrait etre comme ceci :  </w:t>
            </w:r>
          </w:p>
          <w:p w:rsidR="00000000" w:rsidDel="00000000" w:rsidP="00000000" w:rsidRDefault="00000000" w:rsidRPr="00000000" w14:paraId="00000088">
            <w:pPr>
              <w:widowControl w:val="0"/>
              <w:spacing w:line="240" w:lineRule="auto"/>
              <w:rPr/>
            </w:pPr>
            <w:r w:rsidDel="00000000" w:rsidR="00000000" w:rsidRPr="00000000">
              <w:rPr>
                <w:rtl w:val="0"/>
              </w:rPr>
              <w:t xml:space="preserve">const imgs = [</w:t>
            </w:r>
          </w:p>
          <w:p w:rsidR="00000000" w:rsidDel="00000000" w:rsidP="00000000" w:rsidRDefault="00000000" w:rsidRPr="00000000" w14:paraId="00000089">
            <w:pPr>
              <w:widowControl w:val="0"/>
              <w:spacing w:line="240" w:lineRule="auto"/>
              <w:rPr/>
            </w:pPr>
            <w:r w:rsidDel="00000000" w:rsidR="00000000" w:rsidRPr="00000000">
              <w:rPr>
                <w:rtl w:val="0"/>
              </w:rPr>
              <w:t xml:space="preserve">   ‘elem1’, </w:t>
            </w:r>
          </w:p>
          <w:p w:rsidR="00000000" w:rsidDel="00000000" w:rsidP="00000000" w:rsidRDefault="00000000" w:rsidRPr="00000000" w14:paraId="0000008A">
            <w:pPr>
              <w:widowControl w:val="0"/>
              <w:spacing w:line="240" w:lineRule="auto"/>
              <w:rPr/>
            </w:pPr>
            <w:r w:rsidDel="00000000" w:rsidR="00000000" w:rsidRPr="00000000">
              <w:rPr>
                <w:rtl w:val="0"/>
              </w:rPr>
              <w:t xml:space="preserve">   ‘Elem2’, </w:t>
            </w:r>
          </w:p>
          <w:p w:rsidR="00000000" w:rsidDel="00000000" w:rsidP="00000000" w:rsidRDefault="00000000" w:rsidRPr="00000000" w14:paraId="0000008B">
            <w:pPr>
              <w:widowControl w:val="0"/>
              <w:spacing w:line="240" w:lineRule="auto"/>
              <w:rPr/>
            </w:pPr>
            <w:r w:rsidDel="00000000" w:rsidR="00000000" w:rsidRPr="00000000">
              <w:rPr>
                <w:rtl w:val="0"/>
              </w:rPr>
              <w:t xml:space="preserve">   ‘...’</w:t>
            </w:r>
          </w:p>
          <w:p w:rsidR="00000000" w:rsidDel="00000000" w:rsidP="00000000" w:rsidRDefault="00000000" w:rsidRPr="00000000" w14:paraId="0000008C">
            <w:pPr>
              <w:widowControl w:val="0"/>
              <w:spacing w:line="240" w:lineRule="auto"/>
              <w:rPr/>
            </w:pPr>
            <w:r w:rsidDel="00000000" w:rsidR="00000000" w:rsidRPr="00000000">
              <w:rPr>
                <w:rtl w:val="0"/>
              </w:rPr>
              <w:t xml:space="preserve">]</w:t>
            </w:r>
          </w:p>
          <w:p w:rsidR="00000000" w:rsidDel="00000000" w:rsidP="00000000" w:rsidRDefault="00000000" w:rsidRPr="00000000" w14:paraId="0000008D">
            <w:pPr>
              <w:widowControl w:val="0"/>
              <w:spacing w:line="240" w:lineRule="auto"/>
              <w:rPr>
                <w:color w:val="f8f8f2"/>
                <w:shd w:fill="282a36" w:val="clear"/>
              </w:rPr>
            </w:pPr>
            <w:r w:rsidDel="00000000" w:rsidR="00000000" w:rsidRPr="00000000">
              <w:rPr>
                <w:color w:val="50fa7b"/>
                <w:shd w:fill="282a36" w:val="clear"/>
                <w:rtl w:val="0"/>
              </w:rPr>
              <w:t xml:space="preserve">setTimeout</w:t>
            </w:r>
            <w:r w:rsidDel="00000000" w:rsidR="00000000" w:rsidRPr="00000000">
              <w:rPr>
                <w:color w:val="f8f8f2"/>
                <w:shd w:fill="282a36" w:val="clear"/>
                <w:rtl w:val="0"/>
              </w:rPr>
              <w:t xml:space="preserve">(</w:t>
            </w:r>
            <w:r w:rsidDel="00000000" w:rsidR="00000000" w:rsidRPr="00000000">
              <w:rPr>
                <w:color w:val="f1fa8c"/>
                <w:shd w:fill="282a36" w:val="clear"/>
                <w:rtl w:val="0"/>
              </w:rPr>
              <w:t xml:space="preserve">'</w:t>
            </w:r>
            <w:r w:rsidDel="00000000" w:rsidR="00000000" w:rsidRPr="00000000">
              <w:rPr>
                <w:color w:val="50fa7b"/>
                <w:shd w:fill="282a36" w:val="clear"/>
                <w:rtl w:val="0"/>
              </w:rPr>
              <w:t xml:space="preserve">changeImg</w:t>
            </w:r>
            <w:r w:rsidDel="00000000" w:rsidR="00000000" w:rsidRPr="00000000">
              <w:rPr>
                <w:color w:val="f1fa8c"/>
                <w:shd w:fill="282a36" w:val="clear"/>
                <w:rtl w:val="0"/>
              </w:rPr>
              <w:t xml:space="preserve">()'</w:t>
            </w:r>
            <w:r w:rsidDel="00000000" w:rsidR="00000000" w:rsidRPr="00000000">
              <w:rPr>
                <w:color w:val="f8f8f2"/>
                <w:shd w:fill="282a36" w:val="clear"/>
                <w:rtl w:val="0"/>
              </w:rPr>
              <w:t xml:space="preserve">,time);</w:t>
            </w:r>
          </w:p>
          <w:p w:rsidR="00000000" w:rsidDel="00000000" w:rsidP="00000000" w:rsidRDefault="00000000" w:rsidRPr="00000000" w14:paraId="0000008E">
            <w:pPr>
              <w:widowControl w:val="0"/>
              <w:spacing w:line="240" w:lineRule="auto"/>
              <w:rPr>
                <w:color w:val="f8f8f2"/>
                <w:shd w:fill="282a36" w:val="clear"/>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Il y a de l’idée mais préférer setInterval(changeImg, time)</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Respect de la sémantique HTML (utilisation de &lt;header&gt;, &lt;main&gt;, &lt;footer&gt;, … plutôt que des &lt;div&gt;)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Images déformées sur desktop dans la galerie, soit ne pas fixer la hauteur, soit mettre des bandes noires pour préserver le ratio largeur/hauteur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rPr/>
            </w:pPr>
            <w:r w:rsidDel="00000000" w:rsidR="00000000" w:rsidRPr="00000000">
              <w:rPr>
                <w:rtl w:val="0"/>
              </w:rPr>
              <w:t xml:space="preserve">Map pas centrée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Alignement </w:t>
            </w:r>
            <w:r w:rsidDel="00000000" w:rsidR="00000000" w:rsidRPr="00000000">
              <w:rPr/>
              <w:drawing>
                <wp:inline distB="114300" distT="114300" distL="114300" distR="114300">
                  <wp:extent cx="2838450" cy="1803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Pas de fichier .gitignore, Fichier .DS_Store versionné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La branche master devrait être celle par défaut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Pas de fichier index.html/php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Vos fichiers _header.php et _footer.php ne sont pas inclus dans toutes vos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Attention à l indentation et aux sauts de lignes inutiles dans vos fichiers html</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Présentation fianle : </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Lecture du titre de la diapo</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“Surtout n’appuies pas!” </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 Texte pas trop visible sur les slides, on est distraits par les images </w:t>
      </w:r>
    </w:p>
    <w:p w:rsidR="00000000" w:rsidDel="00000000" w:rsidP="00000000" w:rsidRDefault="00000000" w:rsidRPr="00000000" w14:paraId="000000A8">
      <w:pPr>
        <w:pStyle w:val="Heading1"/>
        <w:rPr/>
      </w:pPr>
      <w:bookmarkStart w:colFirst="0" w:colLast="0" w:name="_bqxys1vdyuj6" w:id="5"/>
      <w:bookmarkEnd w:id="5"/>
      <w:r w:rsidDel="00000000" w:rsidR="00000000" w:rsidRPr="00000000">
        <w:rPr>
          <w:rtl w:val="0"/>
        </w:rPr>
        <w:t xml:space="preserve">Escalagones</w:t>
      </w:r>
    </w:p>
    <w:p w:rsidR="00000000" w:rsidDel="00000000" w:rsidP="00000000" w:rsidRDefault="00000000" w:rsidRPr="00000000" w14:paraId="000000A9">
      <w:pPr>
        <w:rPr/>
      </w:pPr>
      <w:r w:rsidDel="00000000" w:rsidR="00000000" w:rsidRPr="00000000">
        <w:rPr>
          <w:rtl w:val="0"/>
        </w:rPr>
        <w:t xml:space="preserve">Dernière review : par Matthieu, le 18/03 à 11h48</w:t>
      </w:r>
    </w:p>
    <w:p w:rsidR="00000000" w:rsidDel="00000000" w:rsidP="00000000" w:rsidRDefault="00000000" w:rsidRPr="00000000" w14:paraId="000000A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Cool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A améliorer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Vous avez survécu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Source code should be written in english (including comments and commit messages)</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Des elements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Footer qui colle au contenu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Un peu de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trike w:val="1"/>
              </w:rPr>
            </w:pPr>
            <w:r w:rsidDel="00000000" w:rsidR="00000000" w:rsidRPr="00000000">
              <w:rPr>
                <w:strike w:val="1"/>
                <w:rtl w:val="0"/>
              </w:rPr>
              <w:t xml:space="preserve">Le header a foutu le camp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Design propore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trike w:val="1"/>
              </w:rPr>
            </w:pPr>
            <w:r w:rsidDel="00000000" w:rsidR="00000000" w:rsidRPr="00000000">
              <w:rPr>
                <w:strike w:val="1"/>
                <w:rtl w:val="0"/>
              </w:rPr>
              <w:t xml:space="preserve">Interieur image pas 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Maps pas 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Un point devant le gitignore et ça fonctionnera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Code mort</w:t>
            </w:r>
          </w:p>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2838450" cy="13462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38450" cy="134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On ne doit pas versionner de fichier vide (conseils.html)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Escalagones.code-workspace versionné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Le fichier gitignore doit etre nommé .gitignore pour être pris en compte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Attention a l indentation : vous avez beaucoup de sauts de ligne inutiles / en trop dans votre html et du code mal indenté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Code mort (commenté) dans le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Fichier nommé "source" + archive zip qui trainent dans le dossier "images"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Présentation finale :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Rappel des objectifs</w:t>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Solution dégradée pour les géolocalisation</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Propositions d’améliorations</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slide besoins trop de texte</w:t>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validate_by_input" TargetMode="External"/><Relationship Id="rId10" Type="http://schemas.openxmlformats.org/officeDocument/2006/relationships/hyperlink" Target="https://jigsaw.w3.org/css-validator/#validate_by_input"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alidator.w3.org/#validate_by_input" TargetMode="External"/><Relationship Id="rId7" Type="http://schemas.openxmlformats.org/officeDocument/2006/relationships/image" Target="media/image5.png"/><Relationship Id="rId8" Type="http://schemas.openxmlformats.org/officeDocument/2006/relationships/hyperlink" Target="https://validator.w3.org/#validate_by_inp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